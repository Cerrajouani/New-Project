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DD3B15" w:rsidRPr="002B4E8C" w:rsidRDefault="00EB4D63" w:rsidP="003C68DE">
      <w:pPr>
        <w:jc w:val="center"/>
        <w:rPr>
          <w:rFonts w:ascii="Arial" w:hAnsi="Arial" w:cs="Arial"/>
          <w:b/>
          <w:color w:val="FFFFFF" w:themeColor="background1"/>
          <w:sz w:val="28"/>
          <w:szCs w:val="28"/>
          <w:u w:val="single"/>
        </w:rPr>
      </w:pPr>
      <w:r w:rsidRPr="002B4E8C">
        <w:rPr>
          <w:rFonts w:ascii="Arial" w:hAnsi="Arial" w:cs="Arial"/>
          <w:b/>
          <w:color w:val="FFFFFF" w:themeColor="background1"/>
          <w:sz w:val="28"/>
          <w:szCs w:val="28"/>
          <w:u w:val="single"/>
        </w:rPr>
        <w:t>Projet fil rouge perso</w:t>
      </w:r>
    </w:p>
    <w:p w:rsidR="00EB4D63" w:rsidRPr="002B4E8C" w:rsidRDefault="00EB4D63" w:rsidP="003C68DE">
      <w:pPr>
        <w:jc w:val="both"/>
        <w:rPr>
          <w:rFonts w:ascii="Arial" w:hAnsi="Arial" w:cs="Arial"/>
          <w:color w:val="FFFFFF" w:themeColor="background1"/>
        </w:rPr>
      </w:pPr>
    </w:p>
    <w:p w:rsidR="006C28A9" w:rsidRPr="002B4E8C" w:rsidRDefault="006D768F" w:rsidP="003C68DE">
      <w:pPr>
        <w:jc w:val="both"/>
        <w:rPr>
          <w:rFonts w:ascii="Arial" w:hAnsi="Arial" w:cs="Arial"/>
          <w:b/>
          <w:color w:val="FFFFFF" w:themeColor="background1"/>
          <w:sz w:val="24"/>
          <w:szCs w:val="24"/>
          <w:u w:val="single"/>
        </w:rPr>
      </w:pPr>
      <w:r w:rsidRPr="002B4E8C">
        <w:rPr>
          <w:rFonts w:ascii="Arial" w:hAnsi="Arial" w:cs="Arial"/>
          <w:b/>
          <w:color w:val="FFFFFF" w:themeColor="background1"/>
          <w:sz w:val="24"/>
          <w:szCs w:val="24"/>
          <w:u w:val="single"/>
        </w:rPr>
        <w:t>Le concept</w:t>
      </w:r>
      <w:r w:rsidR="006C28A9" w:rsidRPr="002B4E8C">
        <w:rPr>
          <w:rFonts w:ascii="Arial" w:hAnsi="Arial" w:cs="Arial"/>
          <w:b/>
          <w:color w:val="FFFFFF" w:themeColor="background1"/>
          <w:sz w:val="24"/>
          <w:szCs w:val="24"/>
          <w:u w:val="single"/>
        </w:rPr>
        <w:t> :</w:t>
      </w:r>
    </w:p>
    <w:p w:rsidR="00691A17" w:rsidRPr="002B4E8C" w:rsidRDefault="006C28A9" w:rsidP="003C68DE">
      <w:pPr>
        <w:jc w:val="both"/>
        <w:rPr>
          <w:rFonts w:ascii="Arial" w:hAnsi="Arial" w:cs="Arial"/>
          <w:color w:val="FFFFFF" w:themeColor="background1"/>
        </w:rPr>
      </w:pPr>
      <w:r w:rsidRPr="002B4E8C">
        <w:rPr>
          <w:rFonts w:ascii="Arial" w:hAnsi="Arial" w:cs="Arial"/>
          <w:color w:val="FFFFFF" w:themeColor="background1"/>
        </w:rPr>
        <w:t>Il s’agit d’une application permettant à un utilisateur de créer son repas (comprenant une entrée, un plat et un dessert</w:t>
      </w:r>
      <w:r w:rsidR="00932267" w:rsidRPr="002B4E8C">
        <w:rPr>
          <w:rFonts w:ascii="Arial" w:hAnsi="Arial" w:cs="Arial"/>
          <w:color w:val="FFFFFF" w:themeColor="background1"/>
        </w:rPr>
        <w:t>), l’objectif de cette application</w:t>
      </w:r>
      <w:r w:rsidR="00852CBF" w:rsidRPr="002B4E8C">
        <w:rPr>
          <w:rFonts w:ascii="Arial" w:hAnsi="Arial" w:cs="Arial"/>
          <w:color w:val="FFFFFF" w:themeColor="background1"/>
        </w:rPr>
        <w:t xml:space="preserve"> sera de permettre aux</w:t>
      </w:r>
      <w:r w:rsidRPr="002B4E8C">
        <w:rPr>
          <w:rFonts w:ascii="Arial" w:hAnsi="Arial" w:cs="Arial"/>
          <w:color w:val="FFFFFF" w:themeColor="background1"/>
        </w:rPr>
        <w:t xml:space="preserve"> </w:t>
      </w:r>
      <w:r w:rsidR="00852CBF" w:rsidRPr="002B4E8C">
        <w:rPr>
          <w:rFonts w:ascii="Arial" w:hAnsi="Arial" w:cs="Arial"/>
          <w:color w:val="FFFFFF" w:themeColor="background1"/>
        </w:rPr>
        <w:t>personnes souhaitant commander un repas, d’avoir accès à une grande variété de plats, provenant du monde entier. L’utilisateur pourra également choisir le nombre de couverts,</w:t>
      </w:r>
      <w:r w:rsidR="00CA70C1" w:rsidRPr="002B4E8C">
        <w:rPr>
          <w:rFonts w:ascii="Arial" w:hAnsi="Arial" w:cs="Arial"/>
          <w:color w:val="FFFFFF" w:themeColor="background1"/>
        </w:rPr>
        <w:t xml:space="preserve"> ce qui lui offrira</w:t>
      </w:r>
      <w:r w:rsidR="00852CBF" w:rsidRPr="002B4E8C">
        <w:rPr>
          <w:rFonts w:ascii="Arial" w:hAnsi="Arial" w:cs="Arial"/>
          <w:color w:val="FFFFFF" w:themeColor="background1"/>
        </w:rPr>
        <w:t xml:space="preserve"> ainsi la possibilité d’organiser rapidement un repas de famille ou entre amis. </w:t>
      </w:r>
    </w:p>
    <w:p w:rsidR="00EB4D63" w:rsidRPr="002B4E8C" w:rsidRDefault="00CA70C1" w:rsidP="003C68DE">
      <w:pPr>
        <w:jc w:val="both"/>
        <w:rPr>
          <w:rFonts w:ascii="Arial" w:hAnsi="Arial" w:cs="Arial"/>
          <w:b/>
          <w:color w:val="FFFFFF" w:themeColor="background1"/>
        </w:rPr>
      </w:pPr>
      <w:r w:rsidRPr="002B4E8C">
        <w:rPr>
          <w:rFonts w:ascii="Arial" w:hAnsi="Arial" w:cs="Arial"/>
          <w:b/>
          <w:color w:val="FFFFFF" w:themeColor="background1"/>
          <w:sz w:val="24"/>
          <w:szCs w:val="24"/>
          <w:u w:val="single"/>
        </w:rPr>
        <w:t>Fonctionnement :</w:t>
      </w:r>
    </w:p>
    <w:p w:rsidR="00EB4D63" w:rsidRPr="002B4E8C" w:rsidRDefault="00151C56" w:rsidP="003C68DE">
      <w:pPr>
        <w:jc w:val="both"/>
        <w:rPr>
          <w:rFonts w:ascii="Arial" w:hAnsi="Arial" w:cs="Arial"/>
          <w:color w:val="FFFFFF" w:themeColor="background1"/>
        </w:rPr>
      </w:pPr>
      <w:r w:rsidRPr="002B4E8C">
        <w:rPr>
          <w:rFonts w:ascii="Arial" w:hAnsi="Arial" w:cs="Arial"/>
          <w:color w:val="FFFFFF" w:themeColor="background1"/>
        </w:rPr>
        <w:t>Si un utilisateur arrive pour la première fois sur l’application</w:t>
      </w:r>
      <w:r w:rsidR="00691A17" w:rsidRPr="002B4E8C">
        <w:rPr>
          <w:rFonts w:ascii="Arial" w:hAnsi="Arial" w:cs="Arial"/>
          <w:color w:val="FFFFFF" w:themeColor="background1"/>
        </w:rPr>
        <w:t>, il devra :</w:t>
      </w:r>
    </w:p>
    <w:p w:rsidR="00691A17" w:rsidRPr="00C67E1C" w:rsidRDefault="00691A17" w:rsidP="003C68DE">
      <w:pPr>
        <w:pStyle w:val="Paragraphedeliste"/>
        <w:numPr>
          <w:ilvl w:val="0"/>
          <w:numId w:val="2"/>
        </w:numPr>
        <w:jc w:val="both"/>
        <w:rPr>
          <w:rFonts w:ascii="Arial" w:hAnsi="Arial" w:cs="Arial"/>
          <w:b/>
          <w:color w:val="FFFFFF" w:themeColor="background1"/>
        </w:rPr>
      </w:pPr>
      <w:r w:rsidRPr="00C67E1C">
        <w:rPr>
          <w:rFonts w:ascii="Arial" w:hAnsi="Arial" w:cs="Arial"/>
          <w:b/>
          <w:color w:val="FFFFFF" w:themeColor="background1"/>
        </w:rPr>
        <w:t>S’inscrire s’il n’est pas encore client.</w:t>
      </w:r>
    </w:p>
    <w:p w:rsidR="00691A17" w:rsidRPr="00C67E1C" w:rsidRDefault="00691A17" w:rsidP="003C68DE">
      <w:pPr>
        <w:pStyle w:val="Paragraphedeliste"/>
        <w:numPr>
          <w:ilvl w:val="0"/>
          <w:numId w:val="2"/>
        </w:numPr>
        <w:jc w:val="both"/>
        <w:rPr>
          <w:rFonts w:ascii="Arial" w:hAnsi="Arial" w:cs="Arial"/>
          <w:b/>
          <w:color w:val="FFFFFF" w:themeColor="background1"/>
        </w:rPr>
      </w:pPr>
      <w:r w:rsidRPr="00C67E1C">
        <w:rPr>
          <w:rFonts w:ascii="Arial" w:hAnsi="Arial" w:cs="Arial"/>
          <w:b/>
          <w:color w:val="FFFFFF" w:themeColor="background1"/>
        </w:rPr>
        <w:t>S’identifier, s’il est déjà client.</w:t>
      </w:r>
    </w:p>
    <w:p w:rsidR="00691A17" w:rsidRPr="002B4E8C" w:rsidRDefault="00691A17" w:rsidP="003C68DE">
      <w:pPr>
        <w:jc w:val="both"/>
        <w:rPr>
          <w:rFonts w:ascii="Arial" w:hAnsi="Arial" w:cs="Arial"/>
          <w:color w:val="FFFFFF" w:themeColor="background1"/>
        </w:rPr>
      </w:pPr>
      <w:r w:rsidRPr="002B4E8C">
        <w:rPr>
          <w:rFonts w:ascii="Arial" w:hAnsi="Arial" w:cs="Arial"/>
          <w:color w:val="FFFFFF" w:themeColor="background1"/>
        </w:rPr>
        <w:t>Pour une inscription, le client devra renseigner les informations suivantes :</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Nom et prénom</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Date de naissance</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Adresse e-mail</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Adresse postale</w:t>
      </w:r>
    </w:p>
    <w:p w:rsidR="00691A17" w:rsidRPr="00814963" w:rsidRDefault="00691A17" w:rsidP="003C68DE">
      <w:pPr>
        <w:pStyle w:val="Paragraphedeliste"/>
        <w:numPr>
          <w:ilvl w:val="0"/>
          <w:numId w:val="3"/>
        </w:numPr>
        <w:jc w:val="both"/>
        <w:rPr>
          <w:rFonts w:ascii="Arial" w:hAnsi="Arial" w:cs="Arial"/>
          <w:b/>
          <w:color w:val="FFFFFF" w:themeColor="background1"/>
        </w:rPr>
      </w:pPr>
      <w:r w:rsidRPr="00814963">
        <w:rPr>
          <w:rFonts w:ascii="Arial" w:hAnsi="Arial" w:cs="Arial"/>
          <w:b/>
          <w:color w:val="FFFFFF" w:themeColor="background1"/>
        </w:rPr>
        <w:t>Numéro de téléphone</w:t>
      </w:r>
    </w:p>
    <w:p w:rsidR="00BE4AFD" w:rsidRPr="00814963" w:rsidRDefault="00691A17" w:rsidP="00814963">
      <w:pPr>
        <w:jc w:val="both"/>
        <w:rPr>
          <w:rFonts w:ascii="Arial" w:hAnsi="Arial" w:cs="Arial"/>
          <w:color w:val="FFFFFF" w:themeColor="background1"/>
        </w:rPr>
      </w:pPr>
      <w:r w:rsidRPr="00814963">
        <w:rPr>
          <w:rFonts w:ascii="Arial" w:hAnsi="Arial" w:cs="Arial"/>
          <w:color w:val="FFFFFF" w:themeColor="background1"/>
        </w:rPr>
        <w:t>Il lui sera également demandé de créer e</w:t>
      </w:r>
      <w:r w:rsidR="00A62E2D">
        <w:rPr>
          <w:rFonts w:ascii="Arial" w:hAnsi="Arial" w:cs="Arial"/>
          <w:color w:val="FFFFFF" w:themeColor="background1"/>
        </w:rPr>
        <w:t>t de confirmer son mot de passe, son m</w:t>
      </w:r>
      <w:r w:rsidR="00BE4AFD" w:rsidRPr="00814963">
        <w:rPr>
          <w:rFonts w:ascii="Arial" w:hAnsi="Arial" w:cs="Arial"/>
          <w:color w:val="FFFFFF" w:themeColor="background1"/>
        </w:rPr>
        <w:t xml:space="preserve">oyen de paiement (Soit en renseignant les information d’une carte de crédit, soit en associant une autre application de paiement, tel que : Apple-Pay, Samsung-Pay, PayPal, etc… </w:t>
      </w:r>
    </w:p>
    <w:p w:rsidR="00691A17" w:rsidRPr="002B4E8C" w:rsidRDefault="00691A17" w:rsidP="003C68DE">
      <w:pPr>
        <w:jc w:val="both"/>
        <w:rPr>
          <w:rFonts w:ascii="Arial" w:hAnsi="Arial" w:cs="Arial"/>
          <w:color w:val="FFFFFF" w:themeColor="background1"/>
        </w:rPr>
      </w:pPr>
      <w:r w:rsidRPr="002B4E8C">
        <w:rPr>
          <w:rFonts w:ascii="Arial" w:hAnsi="Arial" w:cs="Arial"/>
          <w:color w:val="FFFFFF" w:themeColor="background1"/>
        </w:rPr>
        <w:t>Pour une connexion, il suffira simplement d’entrer son e-mail ou numéro de téléphone, ainsi que son mot de passe. (En cas d’oubli du mot de passe, il sera évidemment possible de le réinitialiser, en demandant un code de réinitialisation, soit par e-mail, soit par message)</w:t>
      </w:r>
      <w:r w:rsidR="00BE4AFD" w:rsidRPr="002B4E8C">
        <w:rPr>
          <w:rFonts w:ascii="Arial" w:hAnsi="Arial" w:cs="Arial"/>
          <w:color w:val="FFFFFF" w:themeColor="background1"/>
        </w:rPr>
        <w:t>.</w:t>
      </w:r>
    </w:p>
    <w:p w:rsidR="00F10BD7" w:rsidRPr="002B4E8C" w:rsidRDefault="00B55685" w:rsidP="003C68DE">
      <w:pPr>
        <w:jc w:val="both"/>
        <w:rPr>
          <w:rFonts w:ascii="Arial" w:hAnsi="Arial" w:cs="Arial"/>
          <w:color w:val="FFFFFF" w:themeColor="background1"/>
        </w:rPr>
      </w:pPr>
      <w:r w:rsidRPr="002B4E8C">
        <w:rPr>
          <w:rFonts w:ascii="Arial" w:hAnsi="Arial" w:cs="Arial"/>
          <w:color w:val="FFFFFF" w:themeColor="background1"/>
        </w:rPr>
        <w:t xml:space="preserve">Le client arrivera ensuite sur la page d’accueil, celle-ci affichera un onglet en haut, à gauche, correspondant </w:t>
      </w:r>
      <w:r w:rsidR="00F10BD7" w:rsidRPr="002B4E8C">
        <w:rPr>
          <w:rFonts w:ascii="Arial" w:hAnsi="Arial" w:cs="Arial"/>
          <w:color w:val="FFFFFF" w:themeColor="background1"/>
        </w:rPr>
        <w:t xml:space="preserve">au </w:t>
      </w:r>
      <w:r w:rsidRPr="002B4E8C">
        <w:rPr>
          <w:rFonts w:ascii="Arial" w:hAnsi="Arial" w:cs="Arial"/>
          <w:color w:val="FFFFFF" w:themeColor="background1"/>
        </w:rPr>
        <w:t>pr</w:t>
      </w:r>
      <w:r w:rsidR="00F10BD7" w:rsidRPr="002B4E8C">
        <w:rPr>
          <w:rFonts w:ascii="Arial" w:hAnsi="Arial" w:cs="Arial"/>
          <w:color w:val="FFFFFF" w:themeColor="background1"/>
        </w:rPr>
        <w:t>ofil du client :</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Vue du profil</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Modifications des informations du profil</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Signaler un problème</w:t>
      </w:r>
    </w:p>
    <w:p w:rsidR="00F10BD7" w:rsidRPr="00814963" w:rsidRDefault="00F10BD7"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 xml:space="preserve">Désactivation du profil </w:t>
      </w:r>
      <w:r w:rsidR="00751F3C" w:rsidRPr="00814963">
        <w:rPr>
          <w:rFonts w:ascii="Arial" w:hAnsi="Arial" w:cs="Arial"/>
          <w:b/>
          <w:color w:val="FFFFFF" w:themeColor="background1"/>
        </w:rPr>
        <w:t xml:space="preserve"> </w:t>
      </w:r>
    </w:p>
    <w:p w:rsidR="00C41A7D" w:rsidRPr="00814963" w:rsidRDefault="00C41A7D" w:rsidP="003C68DE">
      <w:pPr>
        <w:pStyle w:val="Paragraphedeliste"/>
        <w:numPr>
          <w:ilvl w:val="0"/>
          <w:numId w:val="5"/>
        </w:numPr>
        <w:jc w:val="both"/>
        <w:rPr>
          <w:rFonts w:ascii="Arial" w:hAnsi="Arial" w:cs="Arial"/>
          <w:b/>
          <w:color w:val="FFFFFF" w:themeColor="background1"/>
        </w:rPr>
      </w:pPr>
      <w:r w:rsidRPr="00814963">
        <w:rPr>
          <w:rFonts w:ascii="Arial" w:hAnsi="Arial" w:cs="Arial"/>
          <w:b/>
          <w:color w:val="FFFFFF" w:themeColor="background1"/>
        </w:rPr>
        <w:t>A propos</w:t>
      </w:r>
    </w:p>
    <w:p w:rsidR="00751F3C" w:rsidRPr="002B4E8C" w:rsidRDefault="00751F3C" w:rsidP="003C68DE">
      <w:pPr>
        <w:jc w:val="both"/>
        <w:rPr>
          <w:rFonts w:ascii="Arial" w:hAnsi="Arial" w:cs="Arial"/>
          <w:color w:val="FFFFFF" w:themeColor="background1"/>
        </w:rPr>
      </w:pPr>
      <w:r w:rsidRPr="002B4E8C">
        <w:rPr>
          <w:rFonts w:ascii="Arial" w:hAnsi="Arial" w:cs="Arial"/>
          <w:color w:val="FFFFFF" w:themeColor="background1"/>
        </w:rPr>
        <w:t>S’afficheront également les onglets principaux :</w:t>
      </w:r>
    </w:p>
    <w:p w:rsidR="00B55685" w:rsidRPr="002B4E8C" w:rsidRDefault="00751F3C" w:rsidP="003C68DE">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Cuisine du monde</w:t>
      </w:r>
      <w:r w:rsidR="007767CD" w:rsidRPr="002B4E8C">
        <w:rPr>
          <w:rFonts w:ascii="Arial" w:hAnsi="Arial" w:cs="Arial"/>
          <w:color w:val="FFFFFF" w:themeColor="background1"/>
        </w:rPr>
        <w:t xml:space="preserve"> : </w:t>
      </w:r>
      <w:r w:rsidRPr="002B4E8C">
        <w:rPr>
          <w:rFonts w:ascii="Arial" w:hAnsi="Arial" w:cs="Arial"/>
          <w:color w:val="FFFFFF" w:themeColor="background1"/>
        </w:rPr>
        <w:t xml:space="preserve">Cet onglet permettra ensuite de naviguer entre des sous-onglets, sur lesquels seront indiqués une grande variété de pays, offrant une large </w:t>
      </w:r>
      <w:r w:rsidR="007767CD" w:rsidRPr="002B4E8C">
        <w:rPr>
          <w:rFonts w:ascii="Arial" w:hAnsi="Arial" w:cs="Arial"/>
          <w:color w:val="FFFFFF" w:themeColor="background1"/>
        </w:rPr>
        <w:t>diversité de menus</w:t>
      </w:r>
      <w:r w:rsidRPr="002B4E8C">
        <w:rPr>
          <w:rFonts w:ascii="Arial" w:hAnsi="Arial" w:cs="Arial"/>
          <w:color w:val="FFFFFF" w:themeColor="background1"/>
        </w:rPr>
        <w:t>.</w:t>
      </w:r>
      <w:r w:rsidR="00B55685" w:rsidRPr="002B4E8C">
        <w:rPr>
          <w:rFonts w:ascii="Arial" w:hAnsi="Arial" w:cs="Arial"/>
          <w:color w:val="FFFFFF" w:themeColor="background1"/>
        </w:rPr>
        <w:t xml:space="preserve"> </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Cuisine pour tous</w:t>
      </w:r>
      <w:r w:rsidRPr="002B4E8C">
        <w:rPr>
          <w:rFonts w:ascii="Arial" w:hAnsi="Arial" w:cs="Arial"/>
          <w:color w:val="FFFFFF" w:themeColor="background1"/>
        </w:rPr>
        <w:t> : Cet onglet sera dédié aux personnes suivants un régime spécial, ou ayants des restrictions alimentaires et donnera donc accès à différentes options tel que :</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Halal</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Cacher</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Sans gluten</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lastRenderedPageBreak/>
        <w:t xml:space="preserve">Végétarienne </w:t>
      </w:r>
    </w:p>
    <w:p w:rsidR="007767CD" w:rsidRPr="002B4E8C" w:rsidRDefault="007767CD" w:rsidP="007767CD">
      <w:pPr>
        <w:pStyle w:val="Paragraphedeliste"/>
        <w:numPr>
          <w:ilvl w:val="0"/>
          <w:numId w:val="4"/>
        </w:numPr>
        <w:jc w:val="both"/>
        <w:rPr>
          <w:rFonts w:ascii="Arial" w:hAnsi="Arial" w:cs="Arial"/>
          <w:color w:val="FFFFFF" w:themeColor="background1"/>
        </w:rPr>
      </w:pPr>
      <w:r w:rsidRPr="002B4E8C">
        <w:rPr>
          <w:rFonts w:ascii="Arial" w:hAnsi="Arial" w:cs="Arial"/>
          <w:b/>
          <w:color w:val="FFFFFF" w:themeColor="background1"/>
        </w:rPr>
        <w:t xml:space="preserve">Vegan  </w:t>
      </w:r>
    </w:p>
    <w:p w:rsidR="008A0BA9" w:rsidRDefault="008A0BA9" w:rsidP="003C68DE">
      <w:pPr>
        <w:jc w:val="both"/>
        <w:rPr>
          <w:rFonts w:ascii="Arial" w:hAnsi="Arial" w:cs="Arial"/>
          <w:color w:val="FFFFFF" w:themeColor="background1"/>
        </w:rPr>
      </w:pPr>
      <w:r>
        <w:rPr>
          <w:rFonts w:ascii="Arial" w:hAnsi="Arial" w:cs="Arial"/>
          <w:color w:val="FFFFFF" w:themeColor="background1"/>
        </w:rPr>
        <w:t>Pour commander un menu, le client (identifié), devra dans un premier temps,</w:t>
      </w:r>
      <w:r w:rsidR="00FB291C">
        <w:rPr>
          <w:rFonts w:ascii="Arial" w:hAnsi="Arial" w:cs="Arial"/>
          <w:color w:val="FFFFFF" w:themeColor="background1"/>
        </w:rPr>
        <w:t xml:space="preserve"> pré</w:t>
      </w:r>
      <w:r w:rsidR="0075197C">
        <w:rPr>
          <w:rFonts w:ascii="Arial" w:hAnsi="Arial" w:cs="Arial"/>
          <w:color w:val="FFFFFF" w:themeColor="background1"/>
        </w:rPr>
        <w:t>ciser le nombre des personnes (D</w:t>
      </w:r>
      <w:bookmarkStart w:id="0" w:name="_GoBack"/>
      <w:bookmarkEnd w:id="0"/>
      <w:r w:rsidR="00FB291C">
        <w:rPr>
          <w:rFonts w:ascii="Arial" w:hAnsi="Arial" w:cs="Arial"/>
          <w:color w:val="FFFFFF" w:themeColor="background1"/>
        </w:rPr>
        <w:t>e 1 à 20),</w:t>
      </w:r>
      <w:r>
        <w:rPr>
          <w:rFonts w:ascii="Arial" w:hAnsi="Arial" w:cs="Arial"/>
          <w:color w:val="FFFFFF" w:themeColor="background1"/>
        </w:rPr>
        <w:t xml:space="preserve"> choisir</w:t>
      </w:r>
      <w:r w:rsidR="00FB291C">
        <w:rPr>
          <w:rFonts w:ascii="Arial" w:hAnsi="Arial" w:cs="Arial"/>
          <w:color w:val="FFFFFF" w:themeColor="background1"/>
        </w:rPr>
        <w:t xml:space="preserve"> ensuite</w:t>
      </w:r>
      <w:r>
        <w:rPr>
          <w:rFonts w:ascii="Arial" w:hAnsi="Arial" w:cs="Arial"/>
          <w:color w:val="FFFFFF" w:themeColor="background1"/>
        </w:rPr>
        <w:t xml:space="preserve"> une catégorie parmi celles citées précédemment, puis aura la possibilité de choisir entre différentes entrées, différents plats ou différents desserts, ainsi que la boisson</w:t>
      </w:r>
      <w:r w:rsidR="00A62E2D">
        <w:rPr>
          <w:rFonts w:ascii="Arial" w:hAnsi="Arial" w:cs="Arial"/>
          <w:color w:val="FFFFFF" w:themeColor="background1"/>
        </w:rPr>
        <w:t>, (des cocktails peuvent être proposés selon la cuisine que vous aurez choisie).</w:t>
      </w:r>
    </w:p>
    <w:p w:rsidR="00B427B2" w:rsidRDefault="00FB291C" w:rsidP="003C68DE">
      <w:pPr>
        <w:jc w:val="both"/>
        <w:rPr>
          <w:rFonts w:ascii="Arial" w:hAnsi="Arial" w:cs="Arial"/>
          <w:color w:val="FFFFFF" w:themeColor="background1"/>
        </w:rPr>
      </w:pPr>
      <w:r>
        <w:rPr>
          <w:rFonts w:ascii="Arial" w:hAnsi="Arial" w:cs="Arial"/>
          <w:color w:val="FFFFFF" w:themeColor="background1"/>
        </w:rPr>
        <w:t xml:space="preserve">L’utilisateur devra également définir l’adresse à laquelle il </w:t>
      </w:r>
      <w:r w:rsidR="00A64EBC">
        <w:rPr>
          <w:rFonts w:ascii="Arial" w:hAnsi="Arial" w:cs="Arial"/>
          <w:color w:val="FFFFFF" w:themeColor="background1"/>
        </w:rPr>
        <w:t>souhaite recevoir sa commande (S</w:t>
      </w:r>
      <w:r>
        <w:rPr>
          <w:rFonts w:ascii="Arial" w:hAnsi="Arial" w:cs="Arial"/>
          <w:color w:val="FFFFFF" w:themeColor="background1"/>
        </w:rPr>
        <w:t>i cela n’est pas définit au préalable)</w:t>
      </w:r>
      <w:r w:rsidR="00B427B2">
        <w:rPr>
          <w:rFonts w:ascii="Arial" w:hAnsi="Arial" w:cs="Arial"/>
          <w:color w:val="FFFFFF" w:themeColor="background1"/>
        </w:rPr>
        <w:t>.</w:t>
      </w:r>
    </w:p>
    <w:p w:rsidR="00FB291C" w:rsidRDefault="00B427B2" w:rsidP="003C68DE">
      <w:pPr>
        <w:jc w:val="both"/>
        <w:rPr>
          <w:rFonts w:ascii="Arial" w:hAnsi="Arial" w:cs="Arial"/>
          <w:color w:val="FFFFFF" w:themeColor="background1"/>
        </w:rPr>
      </w:pPr>
      <w:r>
        <w:rPr>
          <w:rFonts w:ascii="Arial" w:hAnsi="Arial" w:cs="Arial"/>
          <w:color w:val="FFFFFF" w:themeColor="background1"/>
        </w:rPr>
        <w:t xml:space="preserve">Viendra ensuite le payement : Si le client a, au préalable enregistré une carte de crédit, il lui suffira de confirme le payement à partir de cette carte. S’il a enregistré plusieurs cartes, il devra choisir </w:t>
      </w:r>
      <w:r w:rsidR="00F61A8B">
        <w:rPr>
          <w:rFonts w:ascii="Arial" w:hAnsi="Arial" w:cs="Arial"/>
          <w:color w:val="FFFFFF" w:themeColor="background1"/>
        </w:rPr>
        <w:t>une carte parmi les autres, sur laquelle sera prélevée la somme. S’il n’a pas enregistré de carte, il lui sera demandé de saisir les informations d’une carte de crédit, ou de lier son compte avec une application de payement, tel que : ApplePay, Samsung-Pay, etc…</w:t>
      </w:r>
    </w:p>
    <w:p w:rsidR="00A64EBC" w:rsidRDefault="00A64EBC" w:rsidP="003C68DE">
      <w:pPr>
        <w:jc w:val="both"/>
        <w:rPr>
          <w:rFonts w:ascii="Arial" w:hAnsi="Arial" w:cs="Arial"/>
          <w:color w:val="FFFFFF" w:themeColor="background1"/>
        </w:rPr>
      </w:pPr>
      <w:r>
        <w:rPr>
          <w:rFonts w:ascii="Arial" w:hAnsi="Arial" w:cs="Arial"/>
          <w:color w:val="FFFFFF" w:themeColor="background1"/>
        </w:rPr>
        <w:t>Abonnement et r</w:t>
      </w:r>
      <w:r w:rsidR="00F61A8B">
        <w:rPr>
          <w:rFonts w:ascii="Arial" w:hAnsi="Arial" w:cs="Arial"/>
          <w:color w:val="FFFFFF" w:themeColor="background1"/>
        </w:rPr>
        <w:t>éductions :</w:t>
      </w:r>
    </w:p>
    <w:p w:rsidR="00A64EBC" w:rsidRDefault="00A64EBC" w:rsidP="003C68DE">
      <w:pPr>
        <w:jc w:val="both"/>
        <w:rPr>
          <w:rFonts w:ascii="Arial" w:hAnsi="Arial" w:cs="Arial"/>
          <w:color w:val="FFFFFF" w:themeColor="background1"/>
        </w:rPr>
      </w:pPr>
      <w:r>
        <w:rPr>
          <w:rFonts w:ascii="Arial" w:hAnsi="Arial" w:cs="Arial"/>
          <w:color w:val="FFFFFF" w:themeColor="background1"/>
        </w:rPr>
        <w:t>Pour les plus fidèles, un abonnement mensuel est disponible, cet abonnement offre aux clients concernés, une réduction sur les commandes, ainsi que l’annulation de frais de livraison. (Essai gratuit pour 10 jours).</w:t>
      </w:r>
    </w:p>
    <w:p w:rsidR="00A64EBC" w:rsidRPr="002B4E8C" w:rsidRDefault="00A64EBC" w:rsidP="003C68DE">
      <w:pPr>
        <w:jc w:val="both"/>
        <w:rPr>
          <w:rFonts w:ascii="Arial" w:hAnsi="Arial" w:cs="Arial"/>
          <w:color w:val="FFFFFF" w:themeColor="background1"/>
        </w:rPr>
      </w:pPr>
    </w:p>
    <w:sectPr w:rsidR="00A64EBC" w:rsidRPr="002B4E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52835"/>
    <w:multiLevelType w:val="hybridMultilevel"/>
    <w:tmpl w:val="4DD672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164762"/>
    <w:multiLevelType w:val="hybridMultilevel"/>
    <w:tmpl w:val="8A6254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A332A2"/>
    <w:multiLevelType w:val="hybridMultilevel"/>
    <w:tmpl w:val="4006B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361516A"/>
    <w:multiLevelType w:val="hybridMultilevel"/>
    <w:tmpl w:val="3CB683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F13B4B"/>
    <w:multiLevelType w:val="hybridMultilevel"/>
    <w:tmpl w:val="D01C40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D63"/>
    <w:rsid w:val="00151C56"/>
    <w:rsid w:val="002B4E8C"/>
    <w:rsid w:val="003C68DE"/>
    <w:rsid w:val="00457BDA"/>
    <w:rsid w:val="005B6018"/>
    <w:rsid w:val="00691A17"/>
    <w:rsid w:val="006C28A9"/>
    <w:rsid w:val="006D768F"/>
    <w:rsid w:val="007051D7"/>
    <w:rsid w:val="0075197C"/>
    <w:rsid w:val="00751F3C"/>
    <w:rsid w:val="007767CD"/>
    <w:rsid w:val="00814963"/>
    <w:rsid w:val="00852CBF"/>
    <w:rsid w:val="00891C5E"/>
    <w:rsid w:val="008A0BA9"/>
    <w:rsid w:val="00932267"/>
    <w:rsid w:val="00A62E2D"/>
    <w:rsid w:val="00A64EBC"/>
    <w:rsid w:val="00B427B2"/>
    <w:rsid w:val="00B55685"/>
    <w:rsid w:val="00BE4AFD"/>
    <w:rsid w:val="00C41A7D"/>
    <w:rsid w:val="00C67E1C"/>
    <w:rsid w:val="00CA70C1"/>
    <w:rsid w:val="00D2493A"/>
    <w:rsid w:val="00D31D67"/>
    <w:rsid w:val="00DD3B15"/>
    <w:rsid w:val="00EA1024"/>
    <w:rsid w:val="00EB4D63"/>
    <w:rsid w:val="00F10BD7"/>
    <w:rsid w:val="00F23BDC"/>
    <w:rsid w:val="00F61A8B"/>
    <w:rsid w:val="00FB29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D7CE"/>
  <w15:chartTrackingRefBased/>
  <w15:docId w15:val="{2B1E241B-A4A1-4CBD-BFEA-E066C1D4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1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2</Pages>
  <Words>505</Words>
  <Characters>2783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dc:creator>
  <cp:keywords/>
  <dc:description/>
  <cp:lastModifiedBy>mars</cp:lastModifiedBy>
  <cp:revision>20</cp:revision>
  <dcterms:created xsi:type="dcterms:W3CDTF">2024-09-12T11:58:00Z</dcterms:created>
  <dcterms:modified xsi:type="dcterms:W3CDTF">2024-10-01T10:06:00Z</dcterms:modified>
</cp:coreProperties>
</file>